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471B4" w14:textId="414D447A" w:rsidR="00711D3A" w:rsidRPr="004A6587" w:rsidRDefault="006D37D4" w:rsidP="004A6587">
      <w:pPr>
        <w:jc w:val="center"/>
        <w:rPr>
          <w:b/>
          <w:sz w:val="32"/>
        </w:rPr>
      </w:pPr>
      <w:r w:rsidRPr="004A6587">
        <w:rPr>
          <w:b/>
          <w:sz w:val="32"/>
        </w:rPr>
        <w:t>Syllabus for ME397M: Applied Engineering Data Analysis</w:t>
      </w:r>
      <w:r w:rsidR="000A4C1D">
        <w:rPr>
          <w:b/>
          <w:sz w:val="32"/>
        </w:rPr>
        <w:t>,</w:t>
      </w:r>
      <w:r w:rsidRPr="004A6587">
        <w:rPr>
          <w:b/>
          <w:sz w:val="32"/>
        </w:rPr>
        <w:t xml:space="preserve"> Optimization</w:t>
      </w:r>
      <w:r w:rsidR="000A4C1D">
        <w:rPr>
          <w:b/>
          <w:sz w:val="32"/>
        </w:rPr>
        <w:t>, and Visualization</w:t>
      </w:r>
      <w:r w:rsidR="00535607" w:rsidRPr="004A6587">
        <w:rPr>
          <w:b/>
          <w:sz w:val="32"/>
        </w:rPr>
        <w:t xml:space="preserve"> </w:t>
      </w:r>
      <w:r w:rsidR="004A6587" w:rsidRPr="004A6587">
        <w:rPr>
          <w:b/>
          <w:sz w:val="32"/>
        </w:rPr>
        <w:t>(</w:t>
      </w:r>
      <w:r w:rsidR="00535607" w:rsidRPr="004A6587">
        <w:rPr>
          <w:b/>
          <w:sz w:val="32"/>
        </w:rPr>
        <w:t xml:space="preserve">or </w:t>
      </w:r>
      <w:r w:rsidRPr="004A6587">
        <w:rPr>
          <w:b/>
          <w:sz w:val="32"/>
        </w:rPr>
        <w:t>Too Big to Excel</w:t>
      </w:r>
      <w:r w:rsidR="004A6587" w:rsidRPr="004A6587">
        <w:rPr>
          <w:b/>
          <w:sz w:val="32"/>
        </w:rPr>
        <w:t>)</w:t>
      </w:r>
    </w:p>
    <w:p w14:paraId="689FE4F8" w14:textId="591FDBE7" w:rsidR="004A6587" w:rsidRDefault="004A6587" w:rsidP="004A6587">
      <w:pPr>
        <w:jc w:val="center"/>
        <w:rPr>
          <w:b/>
        </w:rPr>
      </w:pPr>
      <w:r>
        <w:rPr>
          <w:b/>
        </w:rPr>
        <w:t>Spring 2018</w:t>
      </w:r>
    </w:p>
    <w:p w14:paraId="42A5B369" w14:textId="69E09ACF" w:rsidR="004A6587" w:rsidRPr="00364113" w:rsidRDefault="004A6587" w:rsidP="004A6587">
      <w:pPr>
        <w:jc w:val="center"/>
        <w:rPr>
          <w:b/>
        </w:rPr>
      </w:pPr>
      <w:r>
        <w:rPr>
          <w:b/>
        </w:rPr>
        <w:t>Joshua D. Rhodes, PhD</w:t>
      </w:r>
    </w:p>
    <w:p w14:paraId="70DBB7CF" w14:textId="77777777" w:rsidR="00F33B58" w:rsidRDefault="00F33B58" w:rsidP="00711D3A">
      <w:pPr>
        <w:pStyle w:val="Heading1"/>
      </w:pPr>
    </w:p>
    <w:p w14:paraId="273C3485" w14:textId="45A28176" w:rsidR="00F33B58" w:rsidRPr="0017613D" w:rsidRDefault="00F33B58" w:rsidP="00F33B58">
      <w:pPr>
        <w:rPr>
          <w:color w:val="000000"/>
        </w:rPr>
      </w:pPr>
      <w:r w:rsidRPr="0017613D">
        <w:rPr>
          <w:b/>
          <w:bCs/>
          <w:color w:val="000000"/>
        </w:rPr>
        <w:t>Unique Number:</w:t>
      </w:r>
      <w:r w:rsidRPr="0017613D">
        <w:rPr>
          <w:color w:val="000000"/>
        </w:rPr>
        <w:t xml:space="preserve"> </w:t>
      </w:r>
      <w:r w:rsidRPr="0017613D">
        <w:rPr>
          <w:color w:val="000000"/>
        </w:rPr>
        <w:tab/>
        <w:t>#</w:t>
      </w:r>
      <w:ins w:id="0" w:author="Joshua D. Rhodes" w:date="2018-01-03T14:28:00Z">
        <w:r w:rsidR="00BD53E6" w:rsidRPr="00BD53E6">
          <w:rPr>
            <w:rFonts w:ascii="Helvetica Neue" w:eastAsia="Times New Roman" w:hAnsi="Helvetica Neue" w:cs="Times New Roman"/>
            <w:color w:val="2D3B45"/>
            <w:shd w:val="clear" w:color="auto" w:fill="FFFFFF"/>
          </w:rPr>
          <w:t xml:space="preserve"> </w:t>
        </w:r>
        <w:r w:rsidR="00BD53E6" w:rsidRPr="00BD53E6">
          <w:rPr>
            <w:color w:val="000000"/>
          </w:rPr>
          <w:t>17874</w:t>
        </w:r>
      </w:ins>
      <w:del w:id="1" w:author="Joshua D. Rhodes" w:date="2018-01-03T14:28:00Z">
        <w:r w:rsidDel="00BD53E6">
          <w:rPr>
            <w:color w:val="000000"/>
          </w:rPr>
          <w:delText>XXXXX</w:delText>
        </w:r>
      </w:del>
      <w:r>
        <w:rPr>
          <w:color w:val="000000"/>
        </w:rPr>
        <w:t>/</w:t>
      </w:r>
      <w:ins w:id="2" w:author="Joshua D. Rhodes" w:date="2018-01-03T14:28:00Z">
        <w:r w:rsidR="00BD53E6" w:rsidRPr="00BD53E6">
          <w:rPr>
            <w:rFonts w:ascii="Helvetica Neue" w:eastAsia="Times New Roman" w:hAnsi="Helvetica Neue" w:cs="Times New Roman"/>
            <w:color w:val="2D3B45"/>
            <w:shd w:val="clear" w:color="auto" w:fill="FFFFFF"/>
          </w:rPr>
          <w:t xml:space="preserve"> </w:t>
        </w:r>
        <w:r w:rsidR="00BD53E6" w:rsidRPr="00BD53E6">
          <w:rPr>
            <w:color w:val="000000"/>
          </w:rPr>
          <w:t>18104</w:t>
        </w:r>
      </w:ins>
      <w:del w:id="3" w:author="Joshua D. Rhodes" w:date="2018-01-03T14:28:00Z">
        <w:r w:rsidDel="00BD53E6">
          <w:rPr>
            <w:color w:val="000000"/>
          </w:rPr>
          <w:delText>XXXXX</w:delText>
        </w:r>
      </w:del>
    </w:p>
    <w:p w14:paraId="4BB789C3" w14:textId="2DB792E8" w:rsidR="00F33B58" w:rsidRPr="0017613D" w:rsidRDefault="00F33B58" w:rsidP="00F33B58">
      <w:pPr>
        <w:ind w:left="2160" w:hanging="2160"/>
      </w:pPr>
      <w:r w:rsidRPr="0017613D">
        <w:rPr>
          <w:b/>
        </w:rPr>
        <w:t>Semester</w:t>
      </w:r>
      <w:r w:rsidRPr="0017613D">
        <w:t xml:space="preserve">: </w:t>
      </w:r>
      <w:r w:rsidRPr="0017613D">
        <w:tab/>
      </w:r>
      <w:r w:rsidRPr="00F33B58">
        <w:t>Spring 2018</w:t>
      </w:r>
    </w:p>
    <w:p w14:paraId="3AF41417" w14:textId="77777777" w:rsidR="00C700CE" w:rsidRPr="00C700CE" w:rsidRDefault="00F33B58" w:rsidP="00C700CE">
      <w:pPr>
        <w:ind w:left="2160" w:hanging="2160"/>
      </w:pPr>
      <w:r w:rsidRPr="0017613D">
        <w:rPr>
          <w:b/>
        </w:rPr>
        <w:t>Day/Time/Location</w:t>
      </w:r>
      <w:r w:rsidRPr="0017613D">
        <w:t>:</w:t>
      </w:r>
      <w:r w:rsidRPr="0017613D">
        <w:tab/>
      </w:r>
      <w:r w:rsidR="0065031E">
        <w:t xml:space="preserve">Monday and Wednesday / 9:30am to 10:45am / Room: </w:t>
      </w:r>
      <w:r w:rsidR="00C700CE" w:rsidRPr="00C700CE">
        <w:t>RLM 5.124</w:t>
      </w:r>
    </w:p>
    <w:p w14:paraId="64BC6477" w14:textId="233E3D05" w:rsidR="00F33B58" w:rsidRPr="0017613D" w:rsidRDefault="00F33B58" w:rsidP="00F33B58">
      <w:pPr>
        <w:ind w:left="2160" w:hanging="2160"/>
      </w:pPr>
    </w:p>
    <w:p w14:paraId="2A670B50" w14:textId="77777777" w:rsidR="00F33B58" w:rsidRPr="0017613D" w:rsidRDefault="00F33B58" w:rsidP="00F33B58">
      <w:pPr>
        <w:rPr>
          <w:b/>
        </w:rPr>
      </w:pPr>
    </w:p>
    <w:p w14:paraId="4E29CCFC" w14:textId="5C0014E3" w:rsidR="00F33B58" w:rsidRPr="0017613D" w:rsidRDefault="00F33B58" w:rsidP="00F33B58">
      <w:r w:rsidRPr="0017613D">
        <w:rPr>
          <w:b/>
        </w:rPr>
        <w:t>Instructor</w:t>
      </w:r>
      <w:r w:rsidRPr="0017613D">
        <w:t xml:space="preserve">: </w:t>
      </w:r>
      <w:r w:rsidRPr="0017613D">
        <w:tab/>
      </w:r>
      <w:r w:rsidRPr="0017613D">
        <w:tab/>
      </w:r>
      <w:r>
        <w:t xml:space="preserve">Joshua </w:t>
      </w:r>
      <w:r w:rsidRPr="00F33B58">
        <w:t>D. Rhodes</w:t>
      </w:r>
      <w:r w:rsidRPr="0017613D">
        <w:t>, PhD</w:t>
      </w:r>
    </w:p>
    <w:p w14:paraId="34A9BFFB" w14:textId="62E49577" w:rsidR="00F33B58" w:rsidRPr="0017613D" w:rsidRDefault="00F33B58" w:rsidP="00F33B58">
      <w:pPr>
        <w:widowControl w:val="0"/>
        <w:autoSpaceDE w:val="0"/>
        <w:autoSpaceDN w:val="0"/>
        <w:adjustRightInd w:val="0"/>
        <w:ind w:left="2160" w:hanging="2160"/>
      </w:pPr>
      <w:r w:rsidRPr="0017613D">
        <w:rPr>
          <w:b/>
        </w:rPr>
        <w:t>Office Location:</w:t>
      </w:r>
      <w:r w:rsidRPr="00F33B58">
        <w:tab/>
      </w:r>
      <w:del w:id="4" w:author="Joshua D. Rhodes" w:date="2018-01-03T14:27:00Z">
        <w:r w:rsidRPr="00F33B58" w:rsidDel="00364A82">
          <w:delText>ETC 6.106</w:delText>
        </w:r>
      </w:del>
      <w:del w:id="5" w:author="Joshua D. Rhodes" w:date="2018-01-03T14:26:00Z">
        <w:r w:rsidRPr="0017613D" w:rsidDel="00364A82">
          <w:delText xml:space="preserve"> or </w:delText>
        </w:r>
      </w:del>
      <w:r w:rsidRPr="0017613D">
        <w:t>FAC</w:t>
      </w:r>
      <w:r w:rsidR="0037594F">
        <w:t xml:space="preserve"> </w:t>
      </w:r>
      <w:r w:rsidRPr="0017613D">
        <w:t>428</w:t>
      </w:r>
    </w:p>
    <w:p w14:paraId="6F36D141" w14:textId="69800538" w:rsidR="00F33B58" w:rsidRPr="0017613D" w:rsidRDefault="00F33B58" w:rsidP="00F33B58">
      <w:pPr>
        <w:widowControl w:val="0"/>
        <w:autoSpaceDE w:val="0"/>
        <w:autoSpaceDN w:val="0"/>
        <w:adjustRightInd w:val="0"/>
        <w:ind w:left="2160" w:hanging="2160"/>
      </w:pPr>
      <w:r w:rsidRPr="0017613D">
        <w:rPr>
          <w:b/>
        </w:rPr>
        <w:t>Phone</w:t>
      </w:r>
      <w:r w:rsidRPr="00F33B58">
        <w:t xml:space="preserve">: </w:t>
      </w:r>
      <w:r w:rsidRPr="00F33B58">
        <w:tab/>
        <w:t>(512) 658-2965</w:t>
      </w:r>
    </w:p>
    <w:p w14:paraId="250698FC" w14:textId="77777777" w:rsidR="00F33B58" w:rsidRPr="0017613D" w:rsidRDefault="00F33B58" w:rsidP="00F33B58">
      <w:pPr>
        <w:widowControl w:val="0"/>
        <w:autoSpaceDE w:val="0"/>
        <w:autoSpaceDN w:val="0"/>
        <w:adjustRightInd w:val="0"/>
        <w:ind w:left="2160" w:hanging="2160"/>
      </w:pPr>
      <w:r w:rsidRPr="0017613D">
        <w:rPr>
          <w:b/>
        </w:rPr>
        <w:t>Website</w:t>
      </w:r>
      <w:r w:rsidRPr="0017613D">
        <w:t xml:space="preserve">: </w:t>
      </w:r>
      <w:r w:rsidRPr="0017613D">
        <w:tab/>
      </w:r>
      <w:hyperlink r:id="rId5" w:history="1">
        <w:r w:rsidRPr="0017613D">
          <w:rPr>
            <w:rStyle w:val="Hyperlink"/>
          </w:rPr>
          <w:t>http://www.webberenergygroup.com</w:t>
        </w:r>
      </w:hyperlink>
      <w:r w:rsidRPr="0017613D">
        <w:t xml:space="preserve"> </w:t>
      </w:r>
    </w:p>
    <w:p w14:paraId="0927C475" w14:textId="117E64C6" w:rsidR="00F33B58" w:rsidRPr="0017613D" w:rsidRDefault="00F33B58" w:rsidP="00F33B58">
      <w:pPr>
        <w:widowControl w:val="0"/>
        <w:autoSpaceDE w:val="0"/>
        <w:autoSpaceDN w:val="0"/>
        <w:adjustRightInd w:val="0"/>
        <w:ind w:left="2160" w:hanging="2160"/>
      </w:pPr>
      <w:r w:rsidRPr="0017613D">
        <w:rPr>
          <w:b/>
        </w:rPr>
        <w:t>Email</w:t>
      </w:r>
      <w:r w:rsidRPr="0017613D">
        <w:t>:</w:t>
      </w:r>
      <w:r w:rsidRPr="0017613D">
        <w:tab/>
      </w:r>
      <w:hyperlink r:id="rId6" w:history="1">
        <w:r w:rsidRPr="00F33B58">
          <w:rPr>
            <w:rStyle w:val="Hyperlink"/>
          </w:rPr>
          <w:t>joshdr@</w:t>
        </w:r>
        <w:r w:rsidRPr="0017613D">
          <w:rPr>
            <w:rStyle w:val="Hyperlink"/>
          </w:rPr>
          <w:t>utexas.edu</w:t>
        </w:r>
      </w:hyperlink>
      <w:r w:rsidRPr="0017613D">
        <w:t xml:space="preserve"> </w:t>
      </w:r>
    </w:p>
    <w:p w14:paraId="143097CC" w14:textId="41981937" w:rsidR="00F33B58" w:rsidRDefault="00F33B58" w:rsidP="00364A82">
      <w:pPr>
        <w:widowControl w:val="0"/>
        <w:autoSpaceDE w:val="0"/>
        <w:autoSpaceDN w:val="0"/>
        <w:adjustRightInd w:val="0"/>
        <w:ind w:left="2160" w:hanging="2160"/>
      </w:pPr>
      <w:r w:rsidRPr="0017613D">
        <w:rPr>
          <w:b/>
        </w:rPr>
        <w:t>Office Hours:</w:t>
      </w:r>
      <w:r w:rsidRPr="0017613D">
        <w:t xml:space="preserve"> </w:t>
      </w:r>
      <w:r w:rsidRPr="0017613D">
        <w:tab/>
      </w:r>
      <w:ins w:id="6" w:author="Joshua D. Rhodes" w:date="2018-01-03T14:26:00Z">
        <w:r w:rsidR="00364A82">
          <w:t>2</w:t>
        </w:r>
      </w:ins>
      <w:ins w:id="7" w:author="Joshua D. Rhodes" w:date="2018-01-03T14:28:00Z">
        <w:r w:rsidR="00BD53E6">
          <w:t>:</w:t>
        </w:r>
      </w:ins>
      <w:ins w:id="8" w:author="Joshua D. Rhodes" w:date="2018-01-03T14:26:00Z">
        <w:r w:rsidR="00364A82">
          <w:t>30-4</w:t>
        </w:r>
      </w:ins>
      <w:ins w:id="9" w:author="Joshua D. Rhodes" w:date="2018-01-03T14:28:00Z">
        <w:r w:rsidR="00BD53E6">
          <w:t>:</w:t>
        </w:r>
      </w:ins>
      <w:ins w:id="10" w:author="Joshua D. Rhodes" w:date="2018-01-03T14:26:00Z">
        <w:r w:rsidR="00364A82">
          <w:t>00pm</w:t>
        </w:r>
      </w:ins>
      <w:ins w:id="11" w:author="Joshua D. Rhodes" w:date="2018-01-03T14:28:00Z">
        <w:r w:rsidR="00BD53E6">
          <w:t>,</w:t>
        </w:r>
      </w:ins>
      <w:ins w:id="12" w:author="Joshua D. Rhodes" w:date="2018-01-03T14:26:00Z">
        <w:r w:rsidR="00364A82" w:rsidRPr="00364A82">
          <w:t xml:space="preserve"> Wednesdays</w:t>
        </w:r>
        <w:r w:rsidR="00364A82">
          <w:t xml:space="preserve"> </w:t>
        </w:r>
      </w:ins>
      <w:del w:id="13" w:author="Joshua D. Rhodes" w:date="2018-01-03T14:26:00Z">
        <w:r w:rsidDel="00364A82">
          <w:delText>TBD</w:delText>
        </w:r>
        <w:r w:rsidRPr="0017613D" w:rsidDel="00364A82">
          <w:delText xml:space="preserve"> </w:delText>
        </w:r>
      </w:del>
      <w:r w:rsidRPr="0017613D">
        <w:t>in FAC 428</w:t>
      </w:r>
      <w:bookmarkStart w:id="14" w:name="_GoBack"/>
      <w:bookmarkEnd w:id="14"/>
    </w:p>
    <w:p w14:paraId="4A8AE014" w14:textId="77777777" w:rsidR="00711D3A" w:rsidRDefault="00711D3A" w:rsidP="00711D3A">
      <w:pPr>
        <w:pStyle w:val="Heading1"/>
      </w:pPr>
      <w:r>
        <w:t xml:space="preserve">Introduction </w:t>
      </w:r>
    </w:p>
    <w:p w14:paraId="4CC3495D" w14:textId="77777777" w:rsidR="006D37D4" w:rsidRDefault="00562942" w:rsidP="006D37D4">
      <w:r>
        <w:t>The modern engineer must also be a data scientist</w:t>
      </w:r>
      <w:r w:rsidR="008B3524">
        <w:t>.</w:t>
      </w:r>
      <w:r>
        <w:t xml:space="preserve"> The future holds more data, not less. In particular engineering datasets are becoming ever larger.</w:t>
      </w:r>
      <w:r w:rsidR="008B3524">
        <w:t xml:space="preserve"> The purpose of this course is to teach students how to be </w:t>
      </w:r>
      <w:r>
        <w:t>comfortable</w:t>
      </w:r>
      <w:r w:rsidR="00C66595">
        <w:t xml:space="preserve"> working</w:t>
      </w:r>
      <w:r>
        <w:t xml:space="preserve"> with data that they might not necessary be able to see</w:t>
      </w:r>
      <w:r w:rsidR="005070EB">
        <w:t xml:space="preserve"> in </w:t>
      </w:r>
      <w:r w:rsidR="00E018B8">
        <w:t xml:space="preserve">its raw </w:t>
      </w:r>
      <w:r w:rsidR="00D87A15">
        <w:t>form</w:t>
      </w:r>
      <w:r>
        <w:t xml:space="preserve">. </w:t>
      </w:r>
      <w:r w:rsidR="008A0432">
        <w:t>Leveraging the database and supercomputing resources of the Texas Advanced Computing Center</w:t>
      </w:r>
      <w:r>
        <w:t>, the student</w:t>
      </w:r>
      <w:r w:rsidR="008A0432">
        <w:t xml:space="preserve"> who completes </w:t>
      </w:r>
      <w:r w:rsidR="00E323BA">
        <w:t>this</w:t>
      </w:r>
      <w:r w:rsidR="008A0432">
        <w:t xml:space="preserve"> course</w:t>
      </w:r>
      <w:r>
        <w:t xml:space="preserve"> should be able to gather, clean, merge, store, analyze, and visualize various types and sizes of datasets. </w:t>
      </w:r>
    </w:p>
    <w:p w14:paraId="7AE2566A" w14:textId="77777777" w:rsidR="00E018B8" w:rsidRDefault="00E018B8" w:rsidP="00E018B8"/>
    <w:p w14:paraId="7B8B6D46" w14:textId="4211AF8C" w:rsidR="00711D3A" w:rsidRDefault="00E018B8" w:rsidP="00E018B8">
      <w:r>
        <w:t xml:space="preserve">Students are highly encouraged to bring their own research projects to use as deliverables for the class. </w:t>
      </w:r>
      <w:r w:rsidR="0014106E">
        <w:t>Class p</w:t>
      </w:r>
      <w:r w:rsidR="00F1398F">
        <w:t>rojects will be designed to be broad enough to accommodate most en</w:t>
      </w:r>
      <w:r w:rsidR="0014106E">
        <w:t>gineering research projects</w:t>
      </w:r>
      <w:r w:rsidR="00711D3A">
        <w:t>.</w:t>
      </w:r>
    </w:p>
    <w:p w14:paraId="2EEC198E" w14:textId="77777777" w:rsidR="006D37D4" w:rsidRDefault="00711D3A" w:rsidP="00711D3A">
      <w:pPr>
        <w:pStyle w:val="Heading1"/>
      </w:pPr>
      <w:r>
        <w:t xml:space="preserve">Class Outline </w:t>
      </w:r>
    </w:p>
    <w:p w14:paraId="329D31A1" w14:textId="77777777" w:rsidR="006D37D4" w:rsidRPr="006D37D4" w:rsidRDefault="006D37D4" w:rsidP="006D37D4">
      <w:pPr>
        <w:pStyle w:val="ListParagraph"/>
        <w:numPr>
          <w:ilvl w:val="0"/>
          <w:numId w:val="1"/>
        </w:numPr>
      </w:pPr>
      <w:r w:rsidRPr="006D37D4">
        <w:t>Data structures</w:t>
      </w:r>
    </w:p>
    <w:p w14:paraId="5385CD8C" w14:textId="77777777" w:rsidR="006D37D4" w:rsidRPr="006D37D4" w:rsidRDefault="006D37D4" w:rsidP="006D37D4">
      <w:pPr>
        <w:pStyle w:val="ListParagraph"/>
        <w:numPr>
          <w:ilvl w:val="0"/>
          <w:numId w:val="1"/>
        </w:numPr>
      </w:pPr>
      <w:r w:rsidRPr="006D37D4">
        <w:t>What to do when datasets are too large for excel</w:t>
      </w:r>
    </w:p>
    <w:p w14:paraId="4F2B4874" w14:textId="77777777" w:rsidR="006D37D4" w:rsidRDefault="006D37D4" w:rsidP="006D37D4">
      <w:pPr>
        <w:pStyle w:val="ListParagraph"/>
        <w:numPr>
          <w:ilvl w:val="0"/>
          <w:numId w:val="1"/>
        </w:numPr>
      </w:pPr>
      <w:r w:rsidRPr="006D37D4">
        <w:t>Using TACC’s supercomputing resources</w:t>
      </w:r>
    </w:p>
    <w:p w14:paraId="36D6DF01" w14:textId="77777777" w:rsidR="006D37D4" w:rsidRPr="006D37D4" w:rsidRDefault="006D37D4" w:rsidP="006D37D4">
      <w:pPr>
        <w:pStyle w:val="ListParagraph"/>
        <w:numPr>
          <w:ilvl w:val="0"/>
          <w:numId w:val="1"/>
        </w:numPr>
      </w:pPr>
      <w:r w:rsidRPr="006D37D4">
        <w:t>How to move data to TACC and set up a database</w:t>
      </w:r>
    </w:p>
    <w:p w14:paraId="6C360C44" w14:textId="77777777" w:rsidR="006D37D4" w:rsidRDefault="006D37D4" w:rsidP="006D37D4">
      <w:pPr>
        <w:pStyle w:val="ListParagraph"/>
        <w:numPr>
          <w:ilvl w:val="0"/>
          <w:numId w:val="1"/>
        </w:numPr>
      </w:pPr>
      <w:r w:rsidRPr="006D37D4">
        <w:t>Using PostgreSQL to manipulate data in databases</w:t>
      </w:r>
    </w:p>
    <w:p w14:paraId="708183E9" w14:textId="77777777" w:rsidR="00EE4FBB" w:rsidRDefault="00C45751" w:rsidP="006D37D4">
      <w:pPr>
        <w:pStyle w:val="ListParagraph"/>
        <w:numPr>
          <w:ilvl w:val="0"/>
          <w:numId w:val="1"/>
        </w:numPr>
      </w:pPr>
      <w:proofErr w:type="spellStart"/>
      <w:r>
        <w:t>Github</w:t>
      </w:r>
      <w:proofErr w:type="spellEnd"/>
    </w:p>
    <w:p w14:paraId="48ACB419" w14:textId="77777777" w:rsidR="006D37D4" w:rsidRPr="006D37D4" w:rsidRDefault="006D37D4" w:rsidP="006D37D4">
      <w:pPr>
        <w:pStyle w:val="ListParagraph"/>
        <w:numPr>
          <w:ilvl w:val="0"/>
          <w:numId w:val="1"/>
        </w:numPr>
      </w:pPr>
      <w:commentRangeStart w:id="15"/>
      <w:r w:rsidRPr="006D37D4">
        <w:t>Data analysis: machine learning</w:t>
      </w:r>
    </w:p>
    <w:p w14:paraId="2485ED90" w14:textId="77777777" w:rsidR="006D37D4" w:rsidRPr="006D37D4" w:rsidRDefault="006D37D4" w:rsidP="001B2F09">
      <w:pPr>
        <w:pStyle w:val="ListParagraph"/>
        <w:numPr>
          <w:ilvl w:val="1"/>
          <w:numId w:val="1"/>
        </w:numPr>
      </w:pPr>
      <w:r w:rsidRPr="006D37D4">
        <w:t>OLS and logit regression</w:t>
      </w:r>
    </w:p>
    <w:p w14:paraId="40F775EB" w14:textId="77777777" w:rsidR="006D37D4" w:rsidRPr="006D37D4" w:rsidRDefault="006D37D4" w:rsidP="001B2F09">
      <w:pPr>
        <w:pStyle w:val="ListParagraph"/>
        <w:numPr>
          <w:ilvl w:val="1"/>
          <w:numId w:val="1"/>
        </w:numPr>
      </w:pPr>
      <w:r w:rsidRPr="006D37D4">
        <w:t>Neural networks</w:t>
      </w:r>
    </w:p>
    <w:p w14:paraId="70739295" w14:textId="77777777" w:rsidR="006D37D4" w:rsidRPr="006D37D4" w:rsidRDefault="006D37D4" w:rsidP="001B2F09">
      <w:pPr>
        <w:pStyle w:val="ListParagraph"/>
        <w:numPr>
          <w:ilvl w:val="1"/>
          <w:numId w:val="1"/>
        </w:numPr>
      </w:pPr>
      <w:r w:rsidRPr="006D37D4">
        <w:t>Clustering</w:t>
      </w:r>
    </w:p>
    <w:p w14:paraId="1CCB52A5" w14:textId="77777777" w:rsidR="006D37D4" w:rsidRPr="006D37D4" w:rsidRDefault="006D37D4" w:rsidP="001B2F09">
      <w:pPr>
        <w:pStyle w:val="ListParagraph"/>
        <w:numPr>
          <w:ilvl w:val="1"/>
          <w:numId w:val="1"/>
        </w:numPr>
      </w:pPr>
      <w:r w:rsidRPr="006D37D4">
        <w:t>Optimization</w:t>
      </w:r>
    </w:p>
    <w:p w14:paraId="3F2E48CD" w14:textId="77777777" w:rsidR="006D37D4" w:rsidRPr="006D37D4" w:rsidRDefault="006D37D4" w:rsidP="006D37D4">
      <w:pPr>
        <w:pStyle w:val="ListParagraph"/>
        <w:numPr>
          <w:ilvl w:val="0"/>
          <w:numId w:val="1"/>
        </w:numPr>
      </w:pPr>
      <w:r w:rsidRPr="006D37D4">
        <w:t>Running analyses using parallel processing</w:t>
      </w:r>
    </w:p>
    <w:p w14:paraId="6DABB789" w14:textId="77777777" w:rsidR="006D37D4" w:rsidRPr="006D37D4" w:rsidRDefault="006D37D4" w:rsidP="006D37D4">
      <w:pPr>
        <w:pStyle w:val="ListParagraph"/>
        <w:numPr>
          <w:ilvl w:val="0"/>
          <w:numId w:val="1"/>
        </w:numPr>
      </w:pPr>
      <w:r w:rsidRPr="006D37D4">
        <w:lastRenderedPageBreak/>
        <w:t>Introduction to data visualization</w:t>
      </w:r>
    </w:p>
    <w:p w14:paraId="5BB997CE" w14:textId="3B887689" w:rsidR="005011DE" w:rsidRDefault="006D37D4" w:rsidP="00F60A14">
      <w:pPr>
        <w:pStyle w:val="ListParagraph"/>
        <w:numPr>
          <w:ilvl w:val="0"/>
          <w:numId w:val="1"/>
        </w:numPr>
      </w:pPr>
      <w:r w:rsidRPr="006D37D4">
        <w:t>Introduction to Geographical Information Systems</w:t>
      </w:r>
      <w:commentRangeEnd w:id="15"/>
      <w:r w:rsidR="009E22C8">
        <w:rPr>
          <w:rStyle w:val="CommentReference"/>
        </w:rPr>
        <w:commentReference w:id="15"/>
      </w:r>
    </w:p>
    <w:p w14:paraId="7F4B5CDF" w14:textId="15C34390" w:rsidR="00217317" w:rsidRDefault="00217317" w:rsidP="00711D3A">
      <w:pPr>
        <w:pStyle w:val="Heading1"/>
      </w:pPr>
      <w:r>
        <w:t>Objectives</w:t>
      </w:r>
    </w:p>
    <w:p w14:paraId="0936C8D5" w14:textId="28B5A096" w:rsidR="00217317" w:rsidRDefault="00BB2380" w:rsidP="00217317">
      <w:r>
        <w:t>Upon successful completion of this course the student should be able to:</w:t>
      </w:r>
    </w:p>
    <w:p w14:paraId="2134DFF5" w14:textId="6869AE13" w:rsidR="00BB2380" w:rsidRDefault="00BB2380" w:rsidP="00BB2380">
      <w:pPr>
        <w:pStyle w:val="ListParagraph"/>
        <w:numPr>
          <w:ilvl w:val="0"/>
          <w:numId w:val="2"/>
        </w:numPr>
      </w:pPr>
      <w:r>
        <w:t>Obtain/scrape and interact with data files, including those from web-based (and other) APIs</w:t>
      </w:r>
    </w:p>
    <w:p w14:paraId="68858987" w14:textId="4BA59A95" w:rsidR="00BB2380" w:rsidRDefault="00BB2380" w:rsidP="00BB2380">
      <w:pPr>
        <w:pStyle w:val="ListParagraph"/>
        <w:numPr>
          <w:ilvl w:val="0"/>
          <w:numId w:val="2"/>
        </w:numPr>
      </w:pPr>
      <w:r>
        <w:t>Automate the cleaning of data and spot</w:t>
      </w:r>
      <w:r w:rsidR="007E2A4F">
        <w:t>/deal with</w:t>
      </w:r>
      <w:r>
        <w:t xml:space="preserve"> irregularities/missing entries</w:t>
      </w:r>
    </w:p>
    <w:p w14:paraId="679F7A2F" w14:textId="2B2826B7" w:rsidR="00BB2380" w:rsidRDefault="00BB2380" w:rsidP="00BB2380">
      <w:pPr>
        <w:pStyle w:val="ListParagraph"/>
        <w:numPr>
          <w:ilvl w:val="0"/>
          <w:numId w:val="2"/>
        </w:numPr>
      </w:pPr>
      <w:r>
        <w:t>Format and upload into a PostgreSQL</w:t>
      </w:r>
      <w:r w:rsidR="007E2A4F">
        <w:t xml:space="preserve"> database</w:t>
      </w:r>
      <w:r>
        <w:t xml:space="preserve"> hosted by the Texas Advanced Computing Center (TACC)</w:t>
      </w:r>
    </w:p>
    <w:p w14:paraId="1A0F4CD0" w14:textId="7DDB355D" w:rsidR="00BB2380" w:rsidRDefault="00BB2380" w:rsidP="00BB2380">
      <w:pPr>
        <w:pStyle w:val="ListParagraph"/>
        <w:numPr>
          <w:ilvl w:val="0"/>
          <w:numId w:val="2"/>
        </w:numPr>
      </w:pPr>
      <w:r>
        <w:t>Query/analyze/merge/subset that database</w:t>
      </w:r>
      <w:r w:rsidR="007E2A4F">
        <w:t xml:space="preserve"> (remotely) and data subsets (locally)</w:t>
      </w:r>
    </w:p>
    <w:p w14:paraId="5ADE5828" w14:textId="2323C925" w:rsidR="00BB2380" w:rsidRDefault="00BB2380" w:rsidP="00BB2380">
      <w:pPr>
        <w:pStyle w:val="ListParagraph"/>
        <w:numPr>
          <w:ilvl w:val="0"/>
          <w:numId w:val="2"/>
        </w:numPr>
      </w:pPr>
      <w:r>
        <w:t>Use remote Linux-based supercomputing facilities (TACC) to run multiple</w:t>
      </w:r>
      <w:r w:rsidR="007E2A4F">
        <w:t xml:space="preserve"> types of parallelized</w:t>
      </w:r>
      <w:r>
        <w:t xml:space="preserve"> analyses on data from database</w:t>
      </w:r>
    </w:p>
    <w:p w14:paraId="5BE0471A" w14:textId="77777777" w:rsidR="007E2A4F" w:rsidRDefault="00BB2380" w:rsidP="00BB2380">
      <w:pPr>
        <w:pStyle w:val="ListParagraph"/>
        <w:numPr>
          <w:ilvl w:val="0"/>
          <w:numId w:val="2"/>
        </w:numPr>
      </w:pPr>
      <w:r>
        <w:t xml:space="preserve">Work in groups and collaborate on code over </w:t>
      </w:r>
      <w:proofErr w:type="spellStart"/>
      <w:r>
        <w:t>Github</w:t>
      </w:r>
      <w:proofErr w:type="spellEnd"/>
    </w:p>
    <w:p w14:paraId="571AB8B4" w14:textId="372CC59B" w:rsidR="007E2A4F" w:rsidRDefault="007E2A4F" w:rsidP="00BB2380">
      <w:pPr>
        <w:pStyle w:val="ListParagraph"/>
        <w:numPr>
          <w:ilvl w:val="0"/>
          <w:numId w:val="2"/>
        </w:numPr>
      </w:pPr>
      <w:r>
        <w:t>Use Graphical Information Software (GIS) to perform spatial analysis on data</w:t>
      </w:r>
    </w:p>
    <w:p w14:paraId="60FA6E4F" w14:textId="7D383617" w:rsidR="00307BBA" w:rsidRDefault="007E2A4F" w:rsidP="00F60A14">
      <w:pPr>
        <w:pStyle w:val="ListParagraph"/>
        <w:numPr>
          <w:ilvl w:val="0"/>
          <w:numId w:val="2"/>
        </w:numPr>
      </w:pPr>
      <w:r>
        <w:t xml:space="preserve">Visualize data in clear, intuitive way </w:t>
      </w:r>
    </w:p>
    <w:p w14:paraId="7A01A79A" w14:textId="77777777" w:rsidR="00711D3A" w:rsidRDefault="00711D3A" w:rsidP="00711D3A">
      <w:pPr>
        <w:pStyle w:val="Heading1"/>
      </w:pPr>
      <w:r>
        <w:t>Coursework</w:t>
      </w:r>
    </w:p>
    <w:p w14:paraId="03B8D531" w14:textId="066AC573" w:rsidR="00966B2F" w:rsidRDefault="00711D3A" w:rsidP="00711D3A">
      <w:r>
        <w:t>This course is project-based. There will be some suggested reading and texts, but it will be assumed that the person taking this course actually wants to learn the material. There will be a few times where an R function (code) will be submitted for checking of functionality and understanding. There will be a mid-term that will be more conceptually-based and a group project will function as the final exam. The grading breakdown will be 15% code samples, 35% midterm, 45% final, and 5% class participation.</w:t>
      </w:r>
      <w:r w:rsidR="00F33B58">
        <w:t xml:space="preserve"> </w:t>
      </w:r>
      <w:r w:rsidR="00F33B58" w:rsidRPr="00F33B58">
        <w:t>Final grades will include + and – distinctions (e.g., a B+ or B- is possible).</w:t>
      </w:r>
    </w:p>
    <w:p w14:paraId="64D7580B" w14:textId="34599462" w:rsidR="00966B2F" w:rsidRDefault="00966B2F" w:rsidP="00C60990">
      <w:pPr>
        <w:pStyle w:val="Heading1"/>
      </w:pPr>
      <w:r>
        <w:t xml:space="preserve">Prerequisites </w:t>
      </w:r>
    </w:p>
    <w:p w14:paraId="6B9E4D23" w14:textId="104A1DED" w:rsidR="00966B2F" w:rsidRDefault="00966B2F" w:rsidP="00C60990">
      <w:r>
        <w:t xml:space="preserve">There are no </w:t>
      </w:r>
      <w:r w:rsidR="009B1264">
        <w:t>direct p</w:t>
      </w:r>
      <w:r w:rsidRPr="009B1264">
        <w:t xml:space="preserve">rerequisites </w:t>
      </w:r>
      <w:r w:rsidR="009B1264">
        <w:t xml:space="preserve">for this class, however there will be significant programming involved. Most coding examples will be given in either R or Python. Students will be expected to be self-motivated to learn how to </w:t>
      </w:r>
      <w:r w:rsidR="00C60990">
        <w:t>apply the skills and code learned in the class towards their own research projects.</w:t>
      </w:r>
    </w:p>
    <w:p w14:paraId="62290F66" w14:textId="77777777" w:rsidR="00BB47A1" w:rsidRPr="00BB47A1" w:rsidRDefault="00BB47A1" w:rsidP="0017613D">
      <w:pPr>
        <w:pStyle w:val="Heading1"/>
      </w:pPr>
      <w:r w:rsidRPr="00BB47A1">
        <w:t xml:space="preserve">Observance of University policies: </w:t>
      </w:r>
    </w:p>
    <w:p w14:paraId="5C40972B" w14:textId="77777777" w:rsidR="00BB47A1" w:rsidRPr="00BB47A1" w:rsidRDefault="00BB47A1" w:rsidP="00BB47A1">
      <w:r w:rsidRPr="00BB47A1">
        <w:t>Standard University policies relating to accommodation for students with disabilities and to scholastic dishonesty will be followed in this course. Information regarding these policies may be found in the General Information Bulletin.</w:t>
      </w:r>
    </w:p>
    <w:p w14:paraId="34F421AA" w14:textId="77777777" w:rsidR="00BB47A1" w:rsidRPr="00BB47A1" w:rsidRDefault="00BB47A1" w:rsidP="00BB47A1"/>
    <w:p w14:paraId="3B2E42A3" w14:textId="466F3928" w:rsidR="00BB47A1" w:rsidRPr="00711D3A" w:rsidRDefault="00BB47A1" w:rsidP="00711D3A">
      <w:r w:rsidRPr="00BB47A1">
        <w:t>The University of Texas at Austin provides upon request appropriate academic adjustments for qualified students with disabilities. For more information, contact the Office of the Dean of Students at 471-6259, 471-4641 TDD or the College of Engineering Director of Students with Disabilities at 471-4321.</w:t>
      </w:r>
    </w:p>
    <w:sectPr w:rsidR="00BB47A1" w:rsidRPr="00711D3A" w:rsidSect="00A0242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Thomas Deetjen" w:date="2017-11-02T15:56:00Z" w:initials="TD">
    <w:p w14:paraId="64150EE0" w14:textId="05F7DC12" w:rsidR="009055BA" w:rsidRDefault="009055BA">
      <w:pPr>
        <w:pStyle w:val="CommentText"/>
      </w:pPr>
      <w:r>
        <w:rPr>
          <w:rStyle w:val="CommentReference"/>
        </w:rPr>
        <w:annotationRef/>
      </w:r>
      <w:r>
        <w:t>Small examples and thoughts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150E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7F3DE7"/>
    <w:multiLevelType w:val="hybridMultilevel"/>
    <w:tmpl w:val="55BC6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4B26A6"/>
    <w:multiLevelType w:val="hybridMultilevel"/>
    <w:tmpl w:val="5F50F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ua D. Rhodes">
    <w15:presenceInfo w15:providerId="None" w15:userId="Joshua D. Rhodes"/>
  </w15:person>
  <w15:person w15:author="Thomas Deetjen">
    <w15:presenceInfo w15:providerId="Windows Live" w15:userId="f0d11724a06bf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5AD"/>
    <w:rsid w:val="00020015"/>
    <w:rsid w:val="00046FEE"/>
    <w:rsid w:val="00047E98"/>
    <w:rsid w:val="000A4C1D"/>
    <w:rsid w:val="001301D0"/>
    <w:rsid w:val="0014106E"/>
    <w:rsid w:val="0017613D"/>
    <w:rsid w:val="001B2F09"/>
    <w:rsid w:val="001F08F6"/>
    <w:rsid w:val="00217317"/>
    <w:rsid w:val="00307BBA"/>
    <w:rsid w:val="00364113"/>
    <w:rsid w:val="00364A82"/>
    <w:rsid w:val="0037594F"/>
    <w:rsid w:val="00487022"/>
    <w:rsid w:val="004A6587"/>
    <w:rsid w:val="005011DE"/>
    <w:rsid w:val="005070EB"/>
    <w:rsid w:val="00535607"/>
    <w:rsid w:val="00562942"/>
    <w:rsid w:val="0065031E"/>
    <w:rsid w:val="006D37D4"/>
    <w:rsid w:val="00711D3A"/>
    <w:rsid w:val="007571B8"/>
    <w:rsid w:val="007E2A4F"/>
    <w:rsid w:val="0080774C"/>
    <w:rsid w:val="008A0432"/>
    <w:rsid w:val="008B0360"/>
    <w:rsid w:val="008B3524"/>
    <w:rsid w:val="008E25AD"/>
    <w:rsid w:val="009055BA"/>
    <w:rsid w:val="00966B2F"/>
    <w:rsid w:val="009B1264"/>
    <w:rsid w:val="009D3BAC"/>
    <w:rsid w:val="009E22C8"/>
    <w:rsid w:val="00A0242C"/>
    <w:rsid w:val="00BB2380"/>
    <w:rsid w:val="00BB47A1"/>
    <w:rsid w:val="00BD53E6"/>
    <w:rsid w:val="00C20B71"/>
    <w:rsid w:val="00C45751"/>
    <w:rsid w:val="00C60990"/>
    <w:rsid w:val="00C66595"/>
    <w:rsid w:val="00C700CE"/>
    <w:rsid w:val="00C93882"/>
    <w:rsid w:val="00D52312"/>
    <w:rsid w:val="00D67806"/>
    <w:rsid w:val="00D87A15"/>
    <w:rsid w:val="00E018B8"/>
    <w:rsid w:val="00E323BA"/>
    <w:rsid w:val="00E5432B"/>
    <w:rsid w:val="00E81285"/>
    <w:rsid w:val="00EC154F"/>
    <w:rsid w:val="00EE4FBB"/>
    <w:rsid w:val="00F05E3E"/>
    <w:rsid w:val="00F1398F"/>
    <w:rsid w:val="00F33B58"/>
    <w:rsid w:val="00F6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E4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D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7D4"/>
    <w:pPr>
      <w:ind w:left="720"/>
      <w:contextualSpacing/>
    </w:pPr>
  </w:style>
  <w:style w:type="character" w:styleId="Hyperlink">
    <w:name w:val="Hyperlink"/>
    <w:basedOn w:val="DefaultParagraphFont"/>
    <w:uiPriority w:val="99"/>
    <w:unhideWhenUsed/>
    <w:rsid w:val="00EC154F"/>
    <w:rPr>
      <w:color w:val="0563C1" w:themeColor="hyperlink"/>
      <w:u w:val="single"/>
    </w:rPr>
  </w:style>
  <w:style w:type="character" w:customStyle="1" w:styleId="Heading1Char">
    <w:name w:val="Heading 1 Char"/>
    <w:basedOn w:val="DefaultParagraphFont"/>
    <w:link w:val="Heading1"/>
    <w:uiPriority w:val="9"/>
    <w:rsid w:val="00711D3A"/>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81285"/>
    <w:rPr>
      <w:sz w:val="18"/>
      <w:szCs w:val="18"/>
    </w:rPr>
  </w:style>
  <w:style w:type="paragraph" w:styleId="CommentText">
    <w:name w:val="annotation text"/>
    <w:basedOn w:val="Normal"/>
    <w:link w:val="CommentTextChar"/>
    <w:uiPriority w:val="99"/>
    <w:semiHidden/>
    <w:unhideWhenUsed/>
    <w:rsid w:val="00E81285"/>
  </w:style>
  <w:style w:type="character" w:customStyle="1" w:styleId="CommentTextChar">
    <w:name w:val="Comment Text Char"/>
    <w:basedOn w:val="DefaultParagraphFont"/>
    <w:link w:val="CommentText"/>
    <w:uiPriority w:val="99"/>
    <w:semiHidden/>
    <w:rsid w:val="00E81285"/>
  </w:style>
  <w:style w:type="paragraph" w:styleId="CommentSubject">
    <w:name w:val="annotation subject"/>
    <w:basedOn w:val="CommentText"/>
    <w:next w:val="CommentText"/>
    <w:link w:val="CommentSubjectChar"/>
    <w:uiPriority w:val="99"/>
    <w:semiHidden/>
    <w:unhideWhenUsed/>
    <w:rsid w:val="00E81285"/>
    <w:rPr>
      <w:b/>
      <w:bCs/>
      <w:sz w:val="20"/>
      <w:szCs w:val="20"/>
    </w:rPr>
  </w:style>
  <w:style w:type="character" w:customStyle="1" w:styleId="CommentSubjectChar">
    <w:name w:val="Comment Subject Char"/>
    <w:basedOn w:val="CommentTextChar"/>
    <w:link w:val="CommentSubject"/>
    <w:uiPriority w:val="99"/>
    <w:semiHidden/>
    <w:rsid w:val="00E81285"/>
    <w:rPr>
      <w:b/>
      <w:bCs/>
      <w:sz w:val="20"/>
      <w:szCs w:val="20"/>
    </w:rPr>
  </w:style>
  <w:style w:type="paragraph" w:styleId="BalloonText">
    <w:name w:val="Balloon Text"/>
    <w:basedOn w:val="Normal"/>
    <w:link w:val="BalloonTextChar"/>
    <w:uiPriority w:val="99"/>
    <w:semiHidden/>
    <w:unhideWhenUsed/>
    <w:rsid w:val="00E812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128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24365">
      <w:bodyDiv w:val="1"/>
      <w:marLeft w:val="0"/>
      <w:marRight w:val="0"/>
      <w:marTop w:val="0"/>
      <w:marBottom w:val="0"/>
      <w:divBdr>
        <w:top w:val="none" w:sz="0" w:space="0" w:color="auto"/>
        <w:left w:val="none" w:sz="0" w:space="0" w:color="auto"/>
        <w:bottom w:val="none" w:sz="0" w:space="0" w:color="auto"/>
        <w:right w:val="none" w:sz="0" w:space="0" w:color="auto"/>
      </w:divBdr>
    </w:div>
    <w:div w:id="325321837">
      <w:bodyDiv w:val="1"/>
      <w:marLeft w:val="0"/>
      <w:marRight w:val="0"/>
      <w:marTop w:val="0"/>
      <w:marBottom w:val="0"/>
      <w:divBdr>
        <w:top w:val="none" w:sz="0" w:space="0" w:color="auto"/>
        <w:left w:val="none" w:sz="0" w:space="0" w:color="auto"/>
        <w:bottom w:val="none" w:sz="0" w:space="0" w:color="auto"/>
        <w:right w:val="none" w:sz="0" w:space="0" w:color="auto"/>
      </w:divBdr>
    </w:div>
    <w:div w:id="357857698">
      <w:bodyDiv w:val="1"/>
      <w:marLeft w:val="0"/>
      <w:marRight w:val="0"/>
      <w:marTop w:val="0"/>
      <w:marBottom w:val="0"/>
      <w:divBdr>
        <w:top w:val="none" w:sz="0" w:space="0" w:color="auto"/>
        <w:left w:val="none" w:sz="0" w:space="0" w:color="auto"/>
        <w:bottom w:val="none" w:sz="0" w:space="0" w:color="auto"/>
        <w:right w:val="none" w:sz="0" w:space="0" w:color="auto"/>
      </w:divBdr>
    </w:div>
    <w:div w:id="550389924">
      <w:bodyDiv w:val="1"/>
      <w:marLeft w:val="0"/>
      <w:marRight w:val="0"/>
      <w:marTop w:val="0"/>
      <w:marBottom w:val="0"/>
      <w:divBdr>
        <w:top w:val="none" w:sz="0" w:space="0" w:color="auto"/>
        <w:left w:val="none" w:sz="0" w:space="0" w:color="auto"/>
        <w:bottom w:val="none" w:sz="0" w:space="0" w:color="auto"/>
        <w:right w:val="none" w:sz="0" w:space="0" w:color="auto"/>
      </w:divBdr>
    </w:div>
    <w:div w:id="642585704">
      <w:bodyDiv w:val="1"/>
      <w:marLeft w:val="0"/>
      <w:marRight w:val="0"/>
      <w:marTop w:val="0"/>
      <w:marBottom w:val="0"/>
      <w:divBdr>
        <w:top w:val="none" w:sz="0" w:space="0" w:color="auto"/>
        <w:left w:val="none" w:sz="0" w:space="0" w:color="auto"/>
        <w:bottom w:val="none" w:sz="0" w:space="0" w:color="auto"/>
        <w:right w:val="none" w:sz="0" w:space="0" w:color="auto"/>
      </w:divBdr>
    </w:div>
    <w:div w:id="646201536">
      <w:bodyDiv w:val="1"/>
      <w:marLeft w:val="0"/>
      <w:marRight w:val="0"/>
      <w:marTop w:val="0"/>
      <w:marBottom w:val="0"/>
      <w:divBdr>
        <w:top w:val="none" w:sz="0" w:space="0" w:color="auto"/>
        <w:left w:val="none" w:sz="0" w:space="0" w:color="auto"/>
        <w:bottom w:val="none" w:sz="0" w:space="0" w:color="auto"/>
        <w:right w:val="none" w:sz="0" w:space="0" w:color="auto"/>
      </w:divBdr>
    </w:div>
    <w:div w:id="894315366">
      <w:bodyDiv w:val="1"/>
      <w:marLeft w:val="0"/>
      <w:marRight w:val="0"/>
      <w:marTop w:val="0"/>
      <w:marBottom w:val="0"/>
      <w:divBdr>
        <w:top w:val="none" w:sz="0" w:space="0" w:color="auto"/>
        <w:left w:val="none" w:sz="0" w:space="0" w:color="auto"/>
        <w:bottom w:val="none" w:sz="0" w:space="0" w:color="auto"/>
        <w:right w:val="none" w:sz="0" w:space="0" w:color="auto"/>
      </w:divBdr>
    </w:div>
    <w:div w:id="1047142478">
      <w:bodyDiv w:val="1"/>
      <w:marLeft w:val="0"/>
      <w:marRight w:val="0"/>
      <w:marTop w:val="0"/>
      <w:marBottom w:val="0"/>
      <w:divBdr>
        <w:top w:val="none" w:sz="0" w:space="0" w:color="auto"/>
        <w:left w:val="none" w:sz="0" w:space="0" w:color="auto"/>
        <w:bottom w:val="none" w:sz="0" w:space="0" w:color="auto"/>
        <w:right w:val="none" w:sz="0" w:space="0" w:color="auto"/>
      </w:divBdr>
    </w:div>
    <w:div w:id="1236814409">
      <w:bodyDiv w:val="1"/>
      <w:marLeft w:val="0"/>
      <w:marRight w:val="0"/>
      <w:marTop w:val="0"/>
      <w:marBottom w:val="0"/>
      <w:divBdr>
        <w:top w:val="none" w:sz="0" w:space="0" w:color="auto"/>
        <w:left w:val="none" w:sz="0" w:space="0" w:color="auto"/>
        <w:bottom w:val="none" w:sz="0" w:space="0" w:color="auto"/>
        <w:right w:val="none" w:sz="0" w:space="0" w:color="auto"/>
      </w:divBdr>
    </w:div>
    <w:div w:id="1665280522">
      <w:bodyDiv w:val="1"/>
      <w:marLeft w:val="0"/>
      <w:marRight w:val="0"/>
      <w:marTop w:val="0"/>
      <w:marBottom w:val="0"/>
      <w:divBdr>
        <w:top w:val="none" w:sz="0" w:space="0" w:color="auto"/>
        <w:left w:val="none" w:sz="0" w:space="0" w:color="auto"/>
        <w:bottom w:val="none" w:sz="0" w:space="0" w:color="auto"/>
        <w:right w:val="none" w:sz="0" w:space="0" w:color="auto"/>
      </w:divBdr>
    </w:div>
    <w:div w:id="1926722998">
      <w:bodyDiv w:val="1"/>
      <w:marLeft w:val="0"/>
      <w:marRight w:val="0"/>
      <w:marTop w:val="0"/>
      <w:marBottom w:val="0"/>
      <w:divBdr>
        <w:top w:val="none" w:sz="0" w:space="0" w:color="auto"/>
        <w:left w:val="none" w:sz="0" w:space="0" w:color="auto"/>
        <w:bottom w:val="none" w:sz="0" w:space="0" w:color="auto"/>
        <w:right w:val="none" w:sz="0" w:space="0" w:color="auto"/>
      </w:divBdr>
    </w:div>
    <w:div w:id="2017726806">
      <w:bodyDiv w:val="1"/>
      <w:marLeft w:val="0"/>
      <w:marRight w:val="0"/>
      <w:marTop w:val="0"/>
      <w:marBottom w:val="0"/>
      <w:divBdr>
        <w:top w:val="none" w:sz="0" w:space="0" w:color="auto"/>
        <w:left w:val="none" w:sz="0" w:space="0" w:color="auto"/>
        <w:bottom w:val="none" w:sz="0" w:space="0" w:color="auto"/>
        <w:right w:val="none" w:sz="0" w:space="0" w:color="auto"/>
      </w:divBdr>
    </w:div>
    <w:div w:id="2065639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ebberenergygroup.com" TargetMode="External"/><Relationship Id="rId6" Type="http://schemas.openxmlformats.org/officeDocument/2006/relationships/hyperlink" Target="mailto:joshdr@utexas.edu"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602</Words>
  <Characters>3433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Joshua D. Rhodes</cp:lastModifiedBy>
  <cp:revision>5</cp:revision>
  <dcterms:created xsi:type="dcterms:W3CDTF">2017-11-03T13:07:00Z</dcterms:created>
  <dcterms:modified xsi:type="dcterms:W3CDTF">2018-01-03T22:28:00Z</dcterms:modified>
</cp:coreProperties>
</file>